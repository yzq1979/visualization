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BC1F" w14:textId="77777777" w:rsidR="00B94C6E" w:rsidRDefault="00B94C6E">
      <w:pPr>
        <w:adjustRightInd w:val="0"/>
        <w:snapToGrid w:val="0"/>
        <w:spacing w:afterLines="100" w:after="312" w:line="460" w:lineRule="exact"/>
        <w:jc w:val="center"/>
        <w:rPr>
          <w:rFonts w:ascii="华文中宋" w:eastAsia="华文中宋" w:hAnsi="华文中宋"/>
          <w:b/>
          <w:sz w:val="36"/>
          <w:szCs w:val="36"/>
        </w:rPr>
      </w:pPr>
    </w:p>
    <w:p w14:paraId="3A2ADECF" w14:textId="77777777" w:rsidR="00B94C6E" w:rsidRDefault="008051B5">
      <w:pPr>
        <w:adjustRightInd w:val="0"/>
        <w:snapToGrid w:val="0"/>
        <w:spacing w:afterLines="100" w:after="312" w:line="460" w:lineRule="exac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计算机学院研究生实验室管理条例</w:t>
      </w:r>
    </w:p>
    <w:p w14:paraId="19B2741B" w14:textId="77777777" w:rsidR="00B94C6E" w:rsidRDefault="00B94C6E">
      <w:pPr>
        <w:adjustRightInd w:val="0"/>
        <w:snapToGrid w:val="0"/>
        <w:spacing w:afterLines="100" w:after="312" w:line="460" w:lineRule="exact"/>
        <w:jc w:val="center"/>
        <w:rPr>
          <w:rFonts w:ascii="华文中宋" w:eastAsia="华文中宋" w:hAnsi="华文中宋"/>
          <w:b/>
          <w:sz w:val="36"/>
          <w:szCs w:val="36"/>
        </w:rPr>
      </w:pPr>
    </w:p>
    <w:p w14:paraId="6E1CFF88" w14:textId="77777777" w:rsidR="00B94C6E" w:rsidRDefault="008051B5">
      <w:pPr>
        <w:adjustRightInd w:val="0"/>
        <w:snapToGrid w:val="0"/>
        <w:spacing w:line="4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研究生实验室是</w:t>
      </w:r>
      <w:r>
        <w:rPr>
          <w:rFonts w:ascii="仿宋" w:eastAsia="仿宋" w:hAnsi="仿宋"/>
          <w:sz w:val="24"/>
          <w:szCs w:val="24"/>
        </w:rPr>
        <w:t>学院为</w:t>
      </w:r>
      <w:r>
        <w:rPr>
          <w:rFonts w:ascii="仿宋" w:eastAsia="仿宋" w:hAnsi="仿宋" w:hint="eastAsia"/>
          <w:sz w:val="24"/>
          <w:szCs w:val="24"/>
        </w:rPr>
        <w:t>研究生提供的</w:t>
      </w:r>
      <w:r>
        <w:rPr>
          <w:rFonts w:ascii="仿宋" w:eastAsia="仿宋" w:hAnsi="仿宋"/>
          <w:sz w:val="24"/>
          <w:szCs w:val="24"/>
        </w:rPr>
        <w:t>重要学习场所，</w:t>
      </w:r>
      <w:r>
        <w:rPr>
          <w:rFonts w:ascii="仿宋" w:eastAsia="仿宋" w:hAnsi="仿宋" w:hint="eastAsia"/>
          <w:sz w:val="24"/>
          <w:szCs w:val="24"/>
        </w:rPr>
        <w:t>为了维护正常的学习秩序，创造一个环境优美、整洁有序、文明健康的学习环境，特制定本规定。</w:t>
      </w:r>
    </w:p>
    <w:p w14:paraId="6983E86F" w14:textId="77777777" w:rsidR="00B94C6E" w:rsidRDefault="008051B5">
      <w:pPr>
        <w:adjustRightInd w:val="0"/>
        <w:snapToGrid w:val="0"/>
        <w:spacing w:line="460" w:lineRule="exact"/>
        <w:ind w:firstLineChars="200" w:firstLine="48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一</w:t>
      </w:r>
      <w:r>
        <w:rPr>
          <w:rFonts w:ascii="仿宋" w:eastAsia="仿宋" w:hAnsi="仿宋"/>
          <w:b/>
          <w:bCs/>
          <w:sz w:val="24"/>
          <w:szCs w:val="24"/>
        </w:rPr>
        <w:t>、</w:t>
      </w:r>
      <w:r>
        <w:rPr>
          <w:rFonts w:ascii="仿宋" w:eastAsia="仿宋" w:hAnsi="仿宋" w:hint="eastAsia"/>
          <w:b/>
          <w:sz w:val="24"/>
          <w:szCs w:val="24"/>
        </w:rPr>
        <w:t>实验室仅供本院研究生学习和科研使用，禁止院外人员使用。</w:t>
      </w:r>
      <w:r>
        <w:rPr>
          <w:rFonts w:ascii="仿宋" w:eastAsia="仿宋" w:hAnsi="仿宋" w:hint="eastAsia"/>
          <w:sz w:val="24"/>
          <w:szCs w:val="24"/>
        </w:rPr>
        <w:t>实验室室内空间</w:t>
      </w:r>
      <w:r>
        <w:rPr>
          <w:rFonts w:ascii="仿宋" w:eastAsia="仿宋" w:hAnsi="仿宋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设备、</w:t>
      </w:r>
      <w:r>
        <w:rPr>
          <w:rFonts w:ascii="仿宋" w:eastAsia="仿宋" w:hAnsi="仿宋"/>
          <w:sz w:val="24"/>
          <w:szCs w:val="24"/>
        </w:rPr>
        <w:t>家具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使用，</w:t>
      </w:r>
      <w:r>
        <w:rPr>
          <w:rFonts w:ascii="仿宋" w:eastAsia="仿宋" w:hAnsi="仿宋" w:hint="eastAsia"/>
          <w:sz w:val="24"/>
          <w:szCs w:val="24"/>
        </w:rPr>
        <w:t>须服从研工办</w:t>
      </w:r>
      <w:r>
        <w:rPr>
          <w:rFonts w:ascii="仿宋" w:eastAsia="仿宋" w:hAnsi="仿宋"/>
          <w:sz w:val="24"/>
          <w:szCs w:val="24"/>
        </w:rPr>
        <w:t>的统一安排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专人专位，</w:t>
      </w:r>
      <w:r>
        <w:rPr>
          <w:rFonts w:ascii="仿宋" w:eastAsia="仿宋" w:hAnsi="仿宋" w:hint="eastAsia"/>
          <w:sz w:val="24"/>
          <w:szCs w:val="24"/>
        </w:rPr>
        <w:t>不得</w:t>
      </w:r>
      <w:r>
        <w:rPr>
          <w:rFonts w:ascii="仿宋" w:eastAsia="仿宋" w:hAnsi="仿宋"/>
          <w:sz w:val="24"/>
          <w:szCs w:val="24"/>
        </w:rPr>
        <w:t>擅自调整</w:t>
      </w:r>
      <w:r>
        <w:rPr>
          <w:rFonts w:ascii="仿宋" w:eastAsia="仿宋" w:hAnsi="仿宋" w:hint="eastAsia"/>
          <w:sz w:val="24"/>
          <w:szCs w:val="24"/>
        </w:rPr>
        <w:t>或更换座位</w:t>
      </w:r>
      <w:r>
        <w:rPr>
          <w:rFonts w:ascii="仿宋" w:eastAsia="仿宋" w:hAnsi="仿宋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实验室开放</w:t>
      </w:r>
      <w:r>
        <w:rPr>
          <w:rFonts w:ascii="仿宋" w:eastAsia="仿宋" w:hAnsi="仿宋"/>
          <w:sz w:val="24"/>
          <w:szCs w:val="24"/>
        </w:rPr>
        <w:t>时间：</w:t>
      </w:r>
      <w:r>
        <w:rPr>
          <w:rFonts w:ascii="仿宋" w:eastAsia="仿宋" w:hAnsi="仿宋" w:hint="eastAsia"/>
          <w:sz w:val="24"/>
          <w:szCs w:val="24"/>
        </w:rPr>
        <w:t>7:30</w:t>
      </w:r>
      <w:r>
        <w:rPr>
          <w:rFonts w:ascii="仿宋" w:eastAsia="仿宋" w:hAnsi="仿宋" w:hint="eastAsia"/>
          <w:sz w:val="24"/>
          <w:szCs w:val="24"/>
        </w:rPr>
        <w:t>—</w:t>
      </w:r>
      <w:r>
        <w:rPr>
          <w:rFonts w:ascii="仿宋" w:eastAsia="仿宋" w:hAnsi="仿宋" w:hint="eastAsia"/>
          <w:sz w:val="24"/>
          <w:szCs w:val="24"/>
        </w:rPr>
        <w:t>23:00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0478D70D" w14:textId="77777777" w:rsidR="00B94C6E" w:rsidRDefault="008051B5">
      <w:pPr>
        <w:adjustRightInd w:val="0"/>
        <w:snapToGrid w:val="0"/>
        <w:spacing w:line="46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二</w:t>
      </w:r>
      <w:r>
        <w:rPr>
          <w:rFonts w:ascii="仿宋" w:eastAsia="仿宋" w:hAnsi="仿宋"/>
          <w:b/>
          <w:bCs/>
          <w:sz w:val="24"/>
          <w:szCs w:val="24"/>
        </w:rPr>
        <w:t>、</w:t>
      </w:r>
      <w:r>
        <w:rPr>
          <w:rFonts w:ascii="仿宋" w:eastAsia="仿宋" w:hAnsi="仿宋" w:hint="eastAsia"/>
          <w:b/>
          <w:sz w:val="24"/>
          <w:szCs w:val="24"/>
        </w:rPr>
        <w:t>保持实验室环境整洁：</w:t>
      </w:r>
    </w:p>
    <w:p w14:paraId="2ADEB057" w14:textId="77777777" w:rsidR="00B94C6E" w:rsidRDefault="008051B5">
      <w:pPr>
        <w:adjustRightInd w:val="0"/>
        <w:snapToGrid w:val="0"/>
        <w:spacing w:line="460" w:lineRule="exact"/>
        <w:ind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不得在桌椅、墙壁、门窗等处乱涂乱画；</w:t>
      </w:r>
    </w:p>
    <w:p w14:paraId="3C1FD04C" w14:textId="77777777" w:rsidR="00B94C6E" w:rsidRDefault="008051B5">
      <w:pPr>
        <w:adjustRightInd w:val="0"/>
        <w:snapToGrid w:val="0"/>
        <w:spacing w:line="460" w:lineRule="exact"/>
        <w:ind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不得在室内饮食、</w:t>
      </w:r>
      <w:r>
        <w:rPr>
          <w:rFonts w:ascii="仿宋" w:eastAsia="仿宋" w:hAnsi="仿宋"/>
          <w:sz w:val="24"/>
          <w:szCs w:val="24"/>
        </w:rPr>
        <w:t>吸烟</w:t>
      </w:r>
      <w:r>
        <w:rPr>
          <w:rFonts w:ascii="仿宋" w:eastAsia="仿宋" w:hAnsi="仿宋" w:hint="eastAsia"/>
          <w:sz w:val="24"/>
          <w:szCs w:val="24"/>
        </w:rPr>
        <w:t>，不得随地吐痰、乱扔废弃物；</w:t>
      </w:r>
    </w:p>
    <w:p w14:paraId="2B86D385" w14:textId="77777777" w:rsidR="00B94C6E" w:rsidRDefault="008051B5">
      <w:pPr>
        <w:adjustRightInd w:val="0"/>
        <w:snapToGrid w:val="0"/>
        <w:spacing w:line="460" w:lineRule="exact"/>
        <w:ind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不得使用燃烧型蚊香，不得将私人桌椅、折叠床</w:t>
      </w:r>
      <w:r>
        <w:rPr>
          <w:rFonts w:ascii="仿宋" w:eastAsia="仿宋" w:hAnsi="仿宋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宠物等带入实验室内；</w:t>
      </w:r>
    </w:p>
    <w:p w14:paraId="6E6D5BF9" w14:textId="77777777" w:rsidR="00B94C6E" w:rsidRDefault="008051B5">
      <w:pPr>
        <w:adjustRightInd w:val="0"/>
        <w:snapToGrid w:val="0"/>
        <w:spacing w:line="460" w:lineRule="exact"/>
        <w:ind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不得在室内摆放与学习、科研无关的物品，不在室内从事与学习、科研无关的活动；</w:t>
      </w:r>
    </w:p>
    <w:p w14:paraId="746E444F" w14:textId="77777777" w:rsidR="00B94C6E" w:rsidRDefault="008051B5">
      <w:pPr>
        <w:adjustRightInd w:val="0"/>
        <w:snapToGrid w:val="0"/>
        <w:spacing w:line="460" w:lineRule="exact"/>
        <w:ind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自行安排实验室卫生值日，保持实验室环境卫生整洁。</w:t>
      </w:r>
    </w:p>
    <w:p w14:paraId="453F776C" w14:textId="77777777" w:rsidR="00B94C6E" w:rsidRDefault="008051B5">
      <w:pPr>
        <w:adjustRightInd w:val="0"/>
        <w:snapToGrid w:val="0"/>
        <w:spacing w:line="460" w:lineRule="exact"/>
        <w:ind w:firstLineChars="200" w:firstLine="48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三、</w:t>
      </w:r>
      <w:r>
        <w:rPr>
          <w:rFonts w:ascii="仿宋" w:eastAsia="仿宋" w:hAnsi="仿宋" w:hint="eastAsia"/>
          <w:b/>
          <w:sz w:val="24"/>
          <w:szCs w:val="24"/>
        </w:rPr>
        <w:t>学习时手机请调为震动</w:t>
      </w:r>
      <w:r>
        <w:rPr>
          <w:rFonts w:ascii="仿宋" w:eastAsia="仿宋" w:hAnsi="仿宋"/>
          <w:b/>
          <w:sz w:val="24"/>
          <w:szCs w:val="24"/>
        </w:rPr>
        <w:t>或</w:t>
      </w:r>
      <w:r>
        <w:rPr>
          <w:rFonts w:ascii="仿宋" w:eastAsia="仿宋" w:hAnsi="仿宋" w:hint="eastAsia"/>
          <w:b/>
          <w:sz w:val="24"/>
          <w:szCs w:val="24"/>
        </w:rPr>
        <w:t>静音状态，自觉到室外接听电话。</w:t>
      </w:r>
      <w:r>
        <w:rPr>
          <w:rFonts w:ascii="仿宋" w:eastAsia="仿宋" w:hAnsi="仿宋" w:hint="eastAsia"/>
          <w:sz w:val="24"/>
          <w:szCs w:val="24"/>
        </w:rPr>
        <w:t>不得在室内和楼道打闹、大声喧哗以及从事任何影响他人学习和科研的活动。</w:t>
      </w:r>
    </w:p>
    <w:p w14:paraId="2ED5334A" w14:textId="77777777" w:rsidR="00B94C6E" w:rsidRDefault="008051B5">
      <w:pPr>
        <w:pStyle w:val="ab"/>
        <w:spacing w:line="360" w:lineRule="auto"/>
        <w:ind w:firstLine="482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四、</w:t>
      </w:r>
      <w:r>
        <w:rPr>
          <w:rFonts w:ascii="仿宋" w:eastAsia="仿宋" w:hAnsi="仿宋" w:hint="eastAsia"/>
          <w:b/>
          <w:sz w:val="24"/>
          <w:szCs w:val="24"/>
        </w:rPr>
        <w:t>注意防火防盗，严禁私自拉接电源、排插，禁止违规使用高功率电器（如电暖气等），和“三无”产品等劣质电器。</w:t>
      </w:r>
      <w:r>
        <w:rPr>
          <w:rFonts w:ascii="仿宋" w:eastAsia="仿宋" w:hAnsi="仿宋" w:hint="eastAsia"/>
          <w:sz w:val="24"/>
          <w:szCs w:val="24"/>
        </w:rPr>
        <w:t>不得使用电炉烧水、做饭，</w:t>
      </w:r>
      <w:r>
        <w:rPr>
          <w:rFonts w:ascii="仿宋" w:eastAsia="仿宋" w:hAnsi="仿宋" w:hint="eastAsia"/>
          <w:bCs/>
          <w:sz w:val="24"/>
          <w:szCs w:val="24"/>
        </w:rPr>
        <w:t>严禁在实验室留宿过夜</w:t>
      </w:r>
      <w:r>
        <w:rPr>
          <w:rFonts w:ascii="仿宋" w:eastAsia="仿宋" w:hAnsi="仿宋" w:hint="eastAsia"/>
          <w:b/>
          <w:bCs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最后离开实验室的同学关门（窗）、断电。当发现实验室内的公用电器设施发生故障时，应及时维修，送专业人员维修，严禁私自操作。进出随手锁门，请勿携带无关人员进入室内。</w:t>
      </w:r>
    </w:p>
    <w:p w14:paraId="441D7B8B" w14:textId="77777777" w:rsidR="00B94C6E" w:rsidRDefault="008051B5">
      <w:pPr>
        <w:pStyle w:val="ab"/>
        <w:spacing w:line="360" w:lineRule="auto"/>
        <w:ind w:firstLine="482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五</w:t>
      </w:r>
      <w:r>
        <w:rPr>
          <w:rFonts w:ascii="仿宋" w:eastAsia="仿宋" w:hAnsi="仿宋" w:hint="eastAsia"/>
          <w:b/>
          <w:sz w:val="24"/>
          <w:szCs w:val="24"/>
        </w:rPr>
        <w:t>、不得携带管制刀具、违禁物品到实验室。</w:t>
      </w:r>
      <w:r>
        <w:rPr>
          <w:rFonts w:ascii="仿宋" w:eastAsia="仿宋" w:hAnsi="仿宋" w:hint="eastAsia"/>
          <w:sz w:val="24"/>
          <w:szCs w:val="24"/>
        </w:rPr>
        <w:t>不得在公共</w:t>
      </w:r>
      <w:r>
        <w:rPr>
          <w:rFonts w:ascii="仿宋" w:eastAsia="仿宋" w:hAnsi="仿宋"/>
          <w:sz w:val="24"/>
          <w:szCs w:val="24"/>
        </w:rPr>
        <w:t>区域</w:t>
      </w:r>
      <w:r>
        <w:rPr>
          <w:rFonts w:ascii="仿宋" w:eastAsia="仿宋" w:hAnsi="仿宋" w:hint="eastAsia"/>
          <w:sz w:val="24"/>
          <w:szCs w:val="24"/>
        </w:rPr>
        <w:t>及</w:t>
      </w:r>
      <w:r>
        <w:rPr>
          <w:rFonts w:ascii="仿宋" w:eastAsia="仿宋" w:hAnsi="仿宋"/>
          <w:sz w:val="24"/>
          <w:szCs w:val="24"/>
        </w:rPr>
        <w:t>公共</w:t>
      </w:r>
      <w:r>
        <w:rPr>
          <w:rFonts w:ascii="仿宋" w:eastAsia="仿宋" w:hAnsi="仿宋" w:hint="eastAsia"/>
          <w:sz w:val="24"/>
          <w:szCs w:val="24"/>
        </w:rPr>
        <w:t>通道堆放杂物，保持消防通道畅通。非紧急情况或未经批准不得挪动消防栓、灭火器等消防设施。</w:t>
      </w:r>
    </w:p>
    <w:p w14:paraId="3A195F49" w14:textId="77777777" w:rsidR="00B94C6E" w:rsidRDefault="008051B5">
      <w:pPr>
        <w:adjustRightInd w:val="0"/>
        <w:snapToGrid w:val="0"/>
        <w:spacing w:line="46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六、</w:t>
      </w:r>
      <w:r>
        <w:rPr>
          <w:rFonts w:ascii="仿宋" w:eastAsia="仿宋" w:hAnsi="仿宋" w:hint="eastAsia"/>
          <w:b/>
          <w:sz w:val="24"/>
          <w:szCs w:val="24"/>
        </w:rPr>
        <w:t>服从学院工作人员的管理，不得妨碍管理人员履行管理职</w:t>
      </w:r>
      <w:r>
        <w:rPr>
          <w:rFonts w:ascii="仿宋" w:eastAsia="仿宋" w:hAnsi="仿宋" w:hint="eastAsia"/>
          <w:b/>
          <w:sz w:val="24"/>
          <w:szCs w:val="24"/>
        </w:rPr>
        <w:t>责。</w:t>
      </w:r>
    </w:p>
    <w:p w14:paraId="7A693A8C" w14:textId="79A3E043" w:rsidR="00B94C6E" w:rsidRDefault="008051B5">
      <w:pPr>
        <w:adjustRightInd w:val="0"/>
        <w:snapToGrid w:val="0"/>
        <w:spacing w:line="46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七、不得有违反《</w:t>
      </w:r>
      <w:del w:id="0" w:author="杨 志强" w:date="2023-02-28T16:03:00Z">
        <w:r w:rsidDel="008051B5">
          <w:rPr>
            <w:rFonts w:ascii="仿宋" w:eastAsia="仿宋" w:hAnsi="仿宋" w:hint="eastAsia"/>
            <w:b/>
            <w:sz w:val="24"/>
            <w:szCs w:val="24"/>
          </w:rPr>
          <w:delText>华南师范</w:delText>
        </w:r>
      </w:del>
      <w:r>
        <w:rPr>
          <w:rFonts w:ascii="仿宋" w:eastAsia="仿宋" w:hAnsi="仿宋" w:hint="eastAsia"/>
          <w:b/>
          <w:sz w:val="24"/>
          <w:szCs w:val="24"/>
        </w:rPr>
        <w:t>大学研究生学籍管理规定》及《计算机学院研究生实验室管理条例》相关条例之行为。</w:t>
      </w:r>
    </w:p>
    <w:p w14:paraId="31F8148E" w14:textId="1EDF55F0" w:rsidR="00B94C6E" w:rsidRDefault="008051B5">
      <w:pPr>
        <w:adjustRightInd w:val="0"/>
        <w:snapToGrid w:val="0"/>
        <w:spacing w:line="460" w:lineRule="exact"/>
        <w:ind w:firstLineChars="200" w:firstLine="48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八、</w:t>
      </w:r>
      <w:r>
        <w:rPr>
          <w:rFonts w:ascii="仿宋" w:eastAsia="仿宋" w:hAnsi="仿宋" w:hint="eastAsia"/>
          <w:b/>
          <w:sz w:val="24"/>
          <w:szCs w:val="24"/>
        </w:rPr>
        <w:t>违反上述规定者，按《</w:t>
      </w:r>
      <w:del w:id="1" w:author="杨 志强" w:date="2023-02-28T16:03:00Z">
        <w:r w:rsidDel="008051B5">
          <w:rPr>
            <w:rFonts w:ascii="仿宋" w:eastAsia="仿宋" w:hAnsi="仿宋" w:hint="eastAsia"/>
            <w:b/>
            <w:sz w:val="24"/>
            <w:szCs w:val="24"/>
          </w:rPr>
          <w:delText>华南师范大学</w:delText>
        </w:r>
      </w:del>
      <w:r>
        <w:rPr>
          <w:rFonts w:ascii="仿宋" w:eastAsia="仿宋" w:hAnsi="仿宋" w:hint="eastAsia"/>
          <w:b/>
          <w:sz w:val="24"/>
          <w:szCs w:val="24"/>
        </w:rPr>
        <w:t>计算机学院实验室管理违规处理办法》处理。</w:t>
      </w:r>
    </w:p>
    <w:p w14:paraId="153963A1" w14:textId="77777777" w:rsidR="00B94C6E" w:rsidRDefault="008051B5">
      <w:pPr>
        <w:adjustRightInd w:val="0"/>
        <w:snapToGrid w:val="0"/>
        <w:spacing w:line="460" w:lineRule="exact"/>
        <w:ind w:firstLineChars="200" w:firstLine="480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计算机学院研工办</w:t>
      </w:r>
    </w:p>
    <w:p w14:paraId="55AFDB5F" w14:textId="77777777" w:rsidR="00B94C6E" w:rsidRDefault="008051B5">
      <w:pPr>
        <w:adjustRightInd w:val="0"/>
        <w:snapToGrid w:val="0"/>
        <w:spacing w:line="460" w:lineRule="exact"/>
        <w:ind w:firstLineChars="200" w:firstLine="480"/>
        <w:jc w:val="righ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二〇一九年八月三十日</w:t>
      </w:r>
    </w:p>
    <w:sectPr w:rsidR="00B94C6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杨 志强">
    <w15:presenceInfo w15:providerId="Windows Live" w15:userId="255744ae8437d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CFC"/>
    <w:rsid w:val="00012B8A"/>
    <w:rsid w:val="00033660"/>
    <w:rsid w:val="000626D1"/>
    <w:rsid w:val="0008612B"/>
    <w:rsid w:val="00096B15"/>
    <w:rsid w:val="001772CF"/>
    <w:rsid w:val="001A5327"/>
    <w:rsid w:val="001A5D50"/>
    <w:rsid w:val="001C07D3"/>
    <w:rsid w:val="001C29D4"/>
    <w:rsid w:val="001F745C"/>
    <w:rsid w:val="00207F5A"/>
    <w:rsid w:val="002121AE"/>
    <w:rsid w:val="002252A5"/>
    <w:rsid w:val="002B0E90"/>
    <w:rsid w:val="002B57D3"/>
    <w:rsid w:val="003014F6"/>
    <w:rsid w:val="00355D3C"/>
    <w:rsid w:val="0037405D"/>
    <w:rsid w:val="00387262"/>
    <w:rsid w:val="003F4328"/>
    <w:rsid w:val="004462D3"/>
    <w:rsid w:val="00456430"/>
    <w:rsid w:val="00483A97"/>
    <w:rsid w:val="00492BB4"/>
    <w:rsid w:val="004A5C07"/>
    <w:rsid w:val="004F43BB"/>
    <w:rsid w:val="00540E3B"/>
    <w:rsid w:val="00585D50"/>
    <w:rsid w:val="00620909"/>
    <w:rsid w:val="00663D39"/>
    <w:rsid w:val="00664CDE"/>
    <w:rsid w:val="0068410F"/>
    <w:rsid w:val="006B2D84"/>
    <w:rsid w:val="006B5B53"/>
    <w:rsid w:val="006E2174"/>
    <w:rsid w:val="006F5815"/>
    <w:rsid w:val="006F695E"/>
    <w:rsid w:val="00754D81"/>
    <w:rsid w:val="007D3C79"/>
    <w:rsid w:val="007F6504"/>
    <w:rsid w:val="008051B5"/>
    <w:rsid w:val="00807C87"/>
    <w:rsid w:val="00811B85"/>
    <w:rsid w:val="00817AF3"/>
    <w:rsid w:val="00854EA9"/>
    <w:rsid w:val="00886BAF"/>
    <w:rsid w:val="008C626E"/>
    <w:rsid w:val="008D6447"/>
    <w:rsid w:val="008E1B7B"/>
    <w:rsid w:val="00901441"/>
    <w:rsid w:val="009175F4"/>
    <w:rsid w:val="0092655E"/>
    <w:rsid w:val="009B5A13"/>
    <w:rsid w:val="009B7CBB"/>
    <w:rsid w:val="009C0A7A"/>
    <w:rsid w:val="009D4A5D"/>
    <w:rsid w:val="009D5487"/>
    <w:rsid w:val="009D592E"/>
    <w:rsid w:val="009F5568"/>
    <w:rsid w:val="00A23D1D"/>
    <w:rsid w:val="00A41A66"/>
    <w:rsid w:val="00A5703C"/>
    <w:rsid w:val="00A630CB"/>
    <w:rsid w:val="00A66A11"/>
    <w:rsid w:val="00AB3028"/>
    <w:rsid w:val="00AC680C"/>
    <w:rsid w:val="00AD185F"/>
    <w:rsid w:val="00AF4217"/>
    <w:rsid w:val="00B47C7F"/>
    <w:rsid w:val="00B93B80"/>
    <w:rsid w:val="00B94C6E"/>
    <w:rsid w:val="00BA7116"/>
    <w:rsid w:val="00BB6868"/>
    <w:rsid w:val="00BE4924"/>
    <w:rsid w:val="00BE7441"/>
    <w:rsid w:val="00C03CFC"/>
    <w:rsid w:val="00C30497"/>
    <w:rsid w:val="00C45840"/>
    <w:rsid w:val="00C93CB0"/>
    <w:rsid w:val="00C972E0"/>
    <w:rsid w:val="00CA31B1"/>
    <w:rsid w:val="00CE3A9E"/>
    <w:rsid w:val="00D059D5"/>
    <w:rsid w:val="00D273A7"/>
    <w:rsid w:val="00D52161"/>
    <w:rsid w:val="00DA3126"/>
    <w:rsid w:val="00DD0956"/>
    <w:rsid w:val="00DD0F85"/>
    <w:rsid w:val="00DF5FDE"/>
    <w:rsid w:val="00E0466B"/>
    <w:rsid w:val="00E07A22"/>
    <w:rsid w:val="00E24115"/>
    <w:rsid w:val="00E32F8F"/>
    <w:rsid w:val="00E34828"/>
    <w:rsid w:val="00E610CA"/>
    <w:rsid w:val="00E66C5C"/>
    <w:rsid w:val="00E875CB"/>
    <w:rsid w:val="00E94D90"/>
    <w:rsid w:val="00EA0690"/>
    <w:rsid w:val="00EC0E4C"/>
    <w:rsid w:val="00F44425"/>
    <w:rsid w:val="00F44FAB"/>
    <w:rsid w:val="00F55932"/>
    <w:rsid w:val="00F83E27"/>
    <w:rsid w:val="00F9151C"/>
    <w:rsid w:val="00F93EA0"/>
    <w:rsid w:val="00FC531E"/>
    <w:rsid w:val="1FC92CA4"/>
    <w:rsid w:val="3C931A1B"/>
    <w:rsid w:val="3F182DC9"/>
    <w:rsid w:val="435132D9"/>
    <w:rsid w:val="4F46507C"/>
    <w:rsid w:val="56BF2913"/>
    <w:rsid w:val="57842BFE"/>
    <w:rsid w:val="6CE43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D9DC"/>
  <w15:docId w15:val="{A91E807F-93C2-42FB-89AD-D2E927F4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张丽君</dc:creator>
  <cp:lastModifiedBy>杨 志强</cp:lastModifiedBy>
  <cp:revision>2</cp:revision>
  <dcterms:created xsi:type="dcterms:W3CDTF">2023-02-28T08:03:00Z</dcterms:created>
  <dcterms:modified xsi:type="dcterms:W3CDTF">2023-02-28T08:03:00Z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